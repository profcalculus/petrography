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\s=\s</w:t>
      </w:r>
    </w:p>
    <w:p>
      <w:pPr>
        <w:pStyle w:val="Normal"/>
        <w:rPr/>
      </w:pPr>
      <w:ins w:id="0" w:author="Charles de Villiers" w:date="2017-10-18T16:32:00Z">
        <w:r>
          <w:rPr/>
          <w:t>-ise, -isation, -ising</w:t>
        </w:r>
      </w:ins>
    </w:p>
    <w:p>
      <w:pPr>
        <w:pStyle w:val="Normal"/>
        <w:rPr/>
      </w:pPr>
      <w:ins w:id="1" w:author="Charles de Villiers" w:date="2017-10-18T16:32:00Z">
        <w:r>
          <w:rPr/>
          <w:t>? Edit on p.4</w:t>
        </w:r>
      </w:ins>
    </w:p>
    <w:p>
      <w:pPr>
        <w:pStyle w:val="Normal"/>
        <w:rPr/>
      </w:pPr>
      <w:ins w:id="2" w:author="Charles de Villiers" w:date="2017-10-18T16:32:00Z">
        <w:r>
          <w:rPr/>
          <w:t>(an)isotropy (not isotrophy)</w:t>
        </w:r>
      </w:ins>
    </w:p>
    <w:p>
      <w:pPr>
        <w:pStyle w:val="Normal"/>
        <w:rPr/>
      </w:pPr>
      <w:ins w:id="3" w:author="Charles de Villiers" w:date="2017-10-18T16:32:00Z">
        <w:r>
          <w:rPr/>
          <w:t>% RoVmr</w:t>
        </w:r>
      </w:ins>
    </w:p>
    <w:p>
      <w:pPr>
        <w:pStyle w:val="Normal"/>
        <w:rPr/>
      </w:pPr>
      <w:ins w:id="4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t>2–1</w:t>
        </w:r>
      </w:ins>
      <w:ins w:id="5" w:author="Charles de Villiers" w:date="2017-10-18T16:32:00Z">
        <w:r>
          <w:rPr>
            <w:i w:val="false"/>
            <w:iCs w:val="false"/>
          </w:rPr>
          <w:t>0 (etc) (en-dash, no spaces in ranges)</w:t>
        </w:r>
      </w:ins>
    </w:p>
    <w:p>
      <w:pPr>
        <w:pStyle w:val="Normal"/>
        <w:rPr>
          <w:i w:val="false"/>
          <w:i w:val="false"/>
          <w:iCs w:val="false"/>
        </w:rPr>
      </w:pPr>
      <w:ins w:id="6" w:author="Charles de Villiers" w:date="2017-10-18T16:32:00Z">
        <w:r>
          <w:rPr>
            <w:i w:val="false"/>
            <w:iCs w:val="false"/>
          </w:rPr>
          <w:t>20-point</w:t>
        </w:r>
      </w:ins>
    </w:p>
    <w:p>
      <w:pPr>
        <w:pStyle w:val="Normal"/>
        <w:rPr/>
      </w:pPr>
      <w:ins w:id="7" w:author="Charles de Villiers" w:date="2017-10-18T16:32:00Z">
        <w:r>
          <w:rPr/>
          <w:t>5% (no spaces)</w:t>
        </w:r>
      </w:ins>
    </w:p>
    <w:p>
      <w:pPr>
        <w:pStyle w:val="Normal"/>
        <w:rPr/>
      </w:pPr>
      <w:ins w:id="8" w:author="Charles de Villiers" w:date="2017-10-18T16:32:00Z">
        <w:r>
          <w:rPr/>
          <w:t>6.5m , 6.5mm, 6.5</w:t>
        </w:r>
      </w:ins>
      <w:ins w:id="9" w:author="Charles de Villiers" w:date="2017-10-18T16:32:00Z">
        <w:r>
          <w:rPr>
            <w:rFonts w:ascii="Ubuntu" w:hAnsi="Ubuntu"/>
          </w:rPr>
          <w:t>μ</w:t>
        </w:r>
      </w:ins>
      <w:ins w:id="10" w:author="Charles de Villiers" w:date="2017-10-18T16:32:00Z">
        <w:r>
          <w:rPr/>
          <w:t xml:space="preserve"> (no space) (check for S/R errors!)</w:t>
        </w:r>
      </w:ins>
    </w:p>
    <w:p>
      <w:pPr>
        <w:pStyle w:val="Normal"/>
        <w:rPr/>
      </w:pPr>
      <w:r>
        <w:rPr/>
        <w:t>autochthonous, allochthonous</w:t>
      </w:r>
    </w:p>
    <w:p>
      <w:pPr>
        <w:pStyle w:val="Normal"/>
        <w:rPr/>
      </w:pPr>
      <w:r>
        <w:rPr/>
        <w:t>best-quality (highest-, lowest-, worst-)</w:t>
      </w:r>
    </w:p>
    <w:p>
      <w:pPr>
        <w:pStyle w:val="Normal"/>
        <w:rPr/>
      </w:pPr>
      <w:r>
        <w:rPr/>
        <w:t>this book (not 'this Atlas')</w:t>
      </w:r>
    </w:p>
    <w:p>
      <w:pPr>
        <w:pStyle w:val="Normal"/>
        <w:rPr/>
      </w:pPr>
      <w:ins w:id="11" w:author="Charles de Villiers" w:date="2017-10-18T16:32:00Z">
        <w:r>
          <w:rPr/>
          <w:t>breakdown (n)</w:t>
        </w:r>
      </w:ins>
    </w:p>
    <w:p>
      <w:pPr>
        <w:pStyle w:val="Normal"/>
        <w:rPr/>
      </w:pPr>
      <w:ins w:id="12" w:author="Charles de Villiers" w:date="2017-10-18T16:32:00Z">
        <w:r>
          <w:rPr/>
          <w:t>brownish-grey (etc)</w:t>
        </w:r>
      </w:ins>
    </w:p>
    <w:p>
      <w:pPr>
        <w:pStyle w:val="Normal"/>
        <w:rPr/>
      </w:pPr>
      <w:r>
        <w:rPr/>
        <w:t>burnout</w:t>
      </w:r>
    </w:p>
    <w:p>
      <w:pPr>
        <w:pStyle w:val="Normal"/>
        <w:rPr/>
      </w:pPr>
      <w:r>
        <w:rPr/>
        <w:t>cell-wall (a)</w:t>
      </w:r>
    </w:p>
    <w:p>
      <w:pPr>
        <w:pStyle w:val="Normal"/>
        <w:rPr/>
      </w:pPr>
      <w:ins w:id="13" w:author="Charles de Villiers" w:date="2017-10-18T16:32:00Z">
        <w:r>
          <w:rPr/>
          <w:t>coal mining</w:t>
        </w:r>
      </w:ins>
    </w:p>
    <w:p>
      <w:pPr>
        <w:pStyle w:val="Normal"/>
        <w:rPr/>
      </w:pPr>
      <w:r>
        <w:rPr/>
        <w:t>coal basin</w:t>
      </w:r>
    </w:p>
    <w:p>
      <w:pPr>
        <w:pStyle w:val="Normal"/>
        <w:rPr/>
      </w:pPr>
      <w:ins w:id="14" w:author="Charles de Villiers" w:date="2017-10-18T16:32:00Z">
        <w:r>
          <w:rPr/>
          <w:t>coal-bearing</w:t>
        </w:r>
      </w:ins>
    </w:p>
    <w:p>
      <w:pPr>
        <w:pStyle w:val="Normal"/>
        <w:rPr/>
      </w:pPr>
      <w:ins w:id="15" w:author="Charles de Villiers" w:date="2017-10-18T16:32:00Z">
        <w:r>
          <w:rPr/>
          <w:t>coal-fired (adj)</w:t>
        </w:r>
      </w:ins>
    </w:p>
    <w:p>
      <w:pPr>
        <w:pStyle w:val="Normal"/>
        <w:rPr/>
      </w:pPr>
      <w:ins w:id="16" w:author="Charles de Villiers" w:date="2017-10-18T16:32:00Z">
        <w:r>
          <w:rPr/>
          <w:t>coal-forming</w:t>
        </w:r>
      </w:ins>
    </w:p>
    <w:p>
      <w:pPr>
        <w:pStyle w:val="Normal"/>
        <w:rPr/>
      </w:pPr>
      <w:ins w:id="17" w:author="Charles de Villiers" w:date="2017-10-18T16:32:00Z">
        <w:r>
          <w:rPr/>
          <w:t xml:space="preserve">coke-making </w:t>
        </w:r>
      </w:ins>
    </w:p>
    <w:p>
      <w:pPr>
        <w:pStyle w:val="Normal"/>
        <w:rPr/>
      </w:pPr>
      <w:r>
        <w:rPr/>
        <w:t>database</w:t>
      </w:r>
    </w:p>
    <w:p>
      <w:pPr>
        <w:pStyle w:val="Normal"/>
        <w:rPr/>
      </w:pPr>
      <w:ins w:id="18" w:author="Charles de Villiers" w:date="2017-10-18T16:32:00Z">
        <w:r>
          <w:rPr/>
          <w:t>deep-water (adj)</w:t>
        </w:r>
      </w:ins>
    </w:p>
    <w:p>
      <w:pPr>
        <w:pStyle w:val="Normal"/>
        <w:rPr/>
      </w:pPr>
      <w:ins w:id="19" w:author="Charles de Villiers" w:date="2017-10-18T16:32:00Z">
        <w:r>
          <w:rPr/>
          <w:t>drying-out (n)</w:t>
        </w:r>
      </w:ins>
    </w:p>
    <w:p>
      <w:pPr>
        <w:pStyle w:val="Normal"/>
        <w:rPr/>
      </w:pPr>
      <w:ins w:id="20" w:author="Charles de Villiers" w:date="2017-10-18T16:32:00Z">
        <w:r>
          <w:rPr>
            <w:i/>
            <w:iCs/>
          </w:rPr>
          <w:t>et al.</w:t>
        </w:r>
      </w:ins>
      <w:ins w:id="21" w:author="Charles de Villiers" w:date="2017-10-18T16:32:00Z">
        <w:r>
          <w:rPr>
            <w:i w:val="false"/>
            <w:iCs w:val="false"/>
          </w:rPr>
          <w:t xml:space="preserve"> (italics)</w:t>
        </w:r>
      </w:ins>
    </w:p>
    <w:p>
      <w:pPr>
        <w:pStyle w:val="Normal"/>
        <w:rPr/>
      </w:pPr>
      <w:ins w:id="22" w:author="Charles de Villiers" w:date="2017-10-18T16:32:00Z">
        <w:r>
          <w:rPr>
            <w:i w:val="false"/>
            <w:iCs w:val="false"/>
          </w:rPr>
          <w:t>fault-bounded</w:t>
        </w:r>
      </w:ins>
    </w:p>
    <w:p>
      <w:pPr>
        <w:pStyle w:val="Normal"/>
        <w:rPr>
          <w:i w:val="false"/>
          <w:i w:val="false"/>
          <w:iCs w:val="false"/>
        </w:rPr>
      </w:pPr>
      <w:ins w:id="23" w:author="Charles de Villiers" w:date="2017-10-18T16:32:00Z">
        <w:r>
          <w:rPr>
            <w:i w:val="false"/>
            <w:iCs w:val="false"/>
          </w:rPr>
          <w:t>fibre-optic</w:t>
          <w:tab/>
        </w:r>
      </w:ins>
    </w:p>
    <w:p>
      <w:pPr>
        <w:pStyle w:val="Normal"/>
        <w:rPr/>
      </w:pPr>
      <w:ins w:id="24" w:author="Charles de Villiers" w:date="2017-10-18T16:32:00Z">
        <w:r>
          <w:rPr>
            <w:i w:val="false"/>
            <w:iCs w:val="false"/>
          </w:rPr>
          <w:t>finely</w:t>
        </w:r>
      </w:ins>
      <w:r>
        <w:rPr>
          <w:i w:val="false"/>
          <w:iCs w:val="false"/>
        </w:rPr>
        <w:t xml:space="preserve"> </w:t>
      </w:r>
      <w:ins w:id="25" w:author="Charles de Villiers" w:date="2017-10-18T16:32:00Z">
        <w:r>
          <w:rPr>
            <w:i w:val="false"/>
            <w:iCs w:val="false"/>
          </w:rPr>
          <w:t>dispersed</w:t>
        </w:r>
      </w:ins>
    </w:p>
    <w:p>
      <w:pPr>
        <w:pStyle w:val="Normal"/>
        <w:rPr/>
      </w:pPr>
      <w:ins w:id="26" w:author="Charles de Villiers" w:date="2017-10-18T16:32:00Z">
        <w:r>
          <w:rPr/>
          <w:t>flat-lying</w:t>
        </w:r>
      </w:ins>
    </w:p>
    <w:p>
      <w:pPr>
        <w:pStyle w:val="Normal"/>
        <w:rPr/>
      </w:pPr>
      <w:r>
        <w:rPr/>
        <w:t>fold-thrust</w:t>
      </w:r>
    </w:p>
    <w:p>
      <w:pPr>
        <w:pStyle w:val="Normal"/>
        <w:rPr/>
      </w:pPr>
      <w:r>
        <w:rPr/>
        <w:t>half-grabens</w:t>
      </w:r>
    </w:p>
    <w:p>
      <w:pPr>
        <w:pStyle w:val="Normal"/>
        <w:rPr>
          <w:i w:val="false"/>
          <w:i w:val="false"/>
          <w:iCs w:val="false"/>
        </w:rPr>
      </w:pPr>
      <w:ins w:id="27" w:author="Charles de Villiers" w:date="2017-10-18T16:32:00Z">
        <w:r>
          <w:rPr>
            <w:i w:val="false"/>
            <w:iCs w:val="false"/>
          </w:rPr>
          <w:t>heat-affected</w:t>
        </w:r>
      </w:ins>
    </w:p>
    <w:p>
      <w:pPr>
        <w:pStyle w:val="Normal"/>
        <w:rPr/>
      </w:pPr>
      <w:ins w:id="28" w:author="Charles de Villiers" w:date="2017-10-18T16:32:00Z">
        <w:r>
          <w:rPr/>
          <w:t>high-volatile (etc)</w:t>
        </w:r>
      </w:ins>
    </w:p>
    <w:p>
      <w:pPr>
        <w:pStyle w:val="Normal"/>
        <w:rPr/>
      </w:pPr>
      <w:ins w:id="29" w:author="Charles de Villiers" w:date="2017-10-18T16:32:00Z">
        <w:r>
          <w:rPr/>
          <w:t>homogeneous (not homogenous)</w:t>
        </w:r>
      </w:ins>
    </w:p>
    <w:p>
      <w:pPr>
        <w:pStyle w:val="Normal"/>
        <w:rPr/>
      </w:pPr>
      <w:ins w:id="30" w:author="Charles de Villiers" w:date="2017-10-18T16:32:00Z">
        <w:r>
          <w:rPr/>
          <w:t>inter-relationship</w:t>
        </w:r>
      </w:ins>
    </w:p>
    <w:p>
      <w:pPr>
        <w:pStyle w:val="Normal"/>
        <w:rPr/>
      </w:pPr>
      <w:ins w:id="31" w:author="Charles de Villiers" w:date="2017-10-18T16:32:00Z">
        <w:r>
          <w:rPr/>
          <w:t>Karoo Basin</w:t>
        </w:r>
      </w:ins>
    </w:p>
    <w:p>
      <w:pPr>
        <w:pStyle w:val="Normal"/>
        <w:rPr/>
      </w:pPr>
      <w:ins w:id="32" w:author="Charles de Villiers" w:date="2017-10-18T16:32:00Z">
        <w:r>
          <w:rPr/>
          <w:t>Kwazulu-Natal</w:t>
        </w:r>
      </w:ins>
    </w:p>
    <w:p>
      <w:pPr>
        <w:pStyle w:val="Normal"/>
        <w:rPr/>
      </w:pPr>
      <w:ins w:id="33" w:author="Charles de Villiers" w:date="2017-10-18T16:32:00Z">
        <w:r>
          <w:rPr/>
          <w:t>limnotelmatic</w:t>
        </w:r>
      </w:ins>
    </w:p>
    <w:p>
      <w:pPr>
        <w:pStyle w:val="Normal"/>
        <w:rPr/>
      </w:pPr>
      <w:ins w:id="34" w:author="Charles de Villiers" w:date="2017-10-18T16:32:00Z">
        <w:r>
          <w:rPr/>
          <w:t>low-grade (etc)</w:t>
        </w:r>
      </w:ins>
    </w:p>
    <w:p>
      <w:pPr>
        <w:pStyle w:val="Normal"/>
        <w:rPr/>
      </w:pPr>
      <w:ins w:id="35" w:author="Charles de Villiers" w:date="2017-10-18T16:32:00Z">
        <w:r>
          <w:rPr/>
          <w:t>marketplace</w:t>
        </w:r>
      </w:ins>
    </w:p>
    <w:p>
      <w:pPr>
        <w:pStyle w:val="Normal"/>
        <w:rPr/>
      </w:pPr>
      <w:ins w:id="36" w:author="Charles de Villiers" w:date="2017-10-18T16:32:00Z">
        <w:r>
          <w:rPr/>
          <w:t>matte</w:t>
        </w:r>
      </w:ins>
    </w:p>
    <w:p>
      <w:pPr>
        <w:pStyle w:val="Normal"/>
        <w:rPr/>
      </w:pPr>
      <w:ins w:id="37" w:author="Charles de Villiers" w:date="2017-10-18T16:32:00Z">
        <w:r>
          <w:rPr/>
          <w:t>medium-ranked, medium-rank (etc)</w:t>
        </w:r>
      </w:ins>
    </w:p>
    <w:p>
      <w:pPr>
        <w:pStyle w:val="Normal"/>
        <w:rPr/>
      </w:pPr>
      <w:ins w:id="38" w:author="Charles de Villiers" w:date="2017-10-18T16:32:00Z">
        <w:r>
          <w:rPr/>
          <w:t>microstructure</w:t>
        </w:r>
      </w:ins>
    </w:p>
    <w:p>
      <w:pPr>
        <w:pStyle w:val="Normal"/>
        <w:rPr/>
      </w:pPr>
      <w:ins w:id="39" w:author="Charles de Villiers" w:date="2017-10-18T16:32:00Z">
        <w:r>
          <w:rPr/>
          <w:t>moderate-ash (etc)</w:t>
        </w:r>
      </w:ins>
    </w:p>
    <w:p>
      <w:pPr>
        <w:pStyle w:val="Normal"/>
        <w:rPr/>
      </w:pPr>
      <w:ins w:id="40" w:author="Charles de Villiers" w:date="2017-10-18T16:32:00Z">
        <w:r>
          <w:rPr/>
          <w:t>multi-seam</w:t>
        </w:r>
      </w:ins>
    </w:p>
    <w:p>
      <w:pPr>
        <w:pStyle w:val="Normal"/>
        <w:rPr/>
      </w:pPr>
      <w:ins w:id="41" w:author="Charles de Villiers" w:date="2017-10-18T16:32:00Z">
        <w:r>
          <w:rPr/>
          <w:t>non-aromatic</w:t>
        </w:r>
      </w:ins>
    </w:p>
    <w:p>
      <w:pPr>
        <w:pStyle w:val="Normal"/>
        <w:rPr/>
      </w:pPr>
      <w:ins w:id="42" w:author="Charles de Villiers" w:date="2017-10-18T16:32:00Z">
        <w:r>
          <w:rPr/>
          <w:t>non-standardised</w:t>
        </w:r>
      </w:ins>
    </w:p>
    <w:p>
      <w:pPr>
        <w:pStyle w:val="Normal"/>
        <w:rPr>
          <w:i w:val="false"/>
          <w:i w:val="false"/>
          <w:iCs w:val="false"/>
        </w:rPr>
      </w:pPr>
      <w:ins w:id="43" w:author="Charles de Villiers" w:date="2017-10-18T16:32:00Z">
        <w:r>
          <w:rPr>
            <w:i w:val="false"/>
            <w:iCs w:val="false"/>
          </w:rPr>
          <w:t>Northern/Southern Hemisphere (caps)</w:t>
        </w:r>
      </w:ins>
    </w:p>
    <w:p>
      <w:pPr>
        <w:pStyle w:val="Normal"/>
        <w:rPr/>
      </w:pPr>
      <w:ins w:id="44" w:author="Charles de Villiers" w:date="2017-10-18T16:32:00Z">
        <w:r>
          <w:rPr/>
          <w:t>northernmost</w:t>
        </w:r>
      </w:ins>
    </w:p>
    <w:p>
      <w:pPr>
        <w:pStyle w:val="Normal"/>
        <w:rPr/>
      </w:pPr>
      <w:ins w:id="45" w:author="Charles de Villiers" w:date="2017-10-18T16:32:00Z">
        <w:r>
          <w:rPr/>
          <w:t>oil-generation (a)</w:t>
        </w:r>
      </w:ins>
    </w:p>
    <w:p>
      <w:pPr>
        <w:pStyle w:val="Normal"/>
        <w:rPr/>
      </w:pPr>
      <w:ins w:id="46" w:author="Charles de Villiers" w:date="2017-10-18T16:32:00Z">
        <w:r>
          <w:rPr/>
          <w:t>over-mature</w:t>
        </w:r>
      </w:ins>
    </w:p>
    <w:p>
      <w:pPr>
        <w:pStyle w:val="Normal"/>
        <w:rPr/>
      </w:pPr>
      <w:ins w:id="47" w:author="Charles de Villiers" w:date="2017-10-18T16:32:00Z">
        <w:r>
          <w:rPr/>
          <w:t>phosphorus</w:t>
        </w:r>
      </w:ins>
    </w:p>
    <w:p>
      <w:pPr>
        <w:pStyle w:val="Normal"/>
        <w:rPr/>
      </w:pPr>
      <w:ins w:id="48" w:author="Charles de Villiers" w:date="2017-10-18T16:32:00Z">
        <w:r>
          <w:rPr>
            <w:i w:val="false"/>
            <w:iCs w:val="false"/>
          </w:rPr>
          <w:t>point-counting</w:t>
        </w:r>
      </w:ins>
    </w:p>
    <w:p>
      <w:pPr>
        <w:pStyle w:val="Normal"/>
        <w:rPr/>
      </w:pPr>
      <w:r>
        <w:rPr>
          <w:i w:val="false"/>
          <w:iCs w:val="false"/>
        </w:rPr>
        <w:t>QEMSCAN (find first occ. and define there)</w:t>
      </w:r>
    </w:p>
    <w:p>
      <w:pPr>
        <w:pStyle w:val="Normal"/>
        <w:rPr/>
      </w:pPr>
      <w:r>
        <w:rPr>
          <w:i w:val="false"/>
          <w:iCs w:val="false"/>
        </w:rPr>
        <w:t>representativity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round-robin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sandstone-hosted</w:t>
      </w:r>
    </w:p>
    <w:p>
      <w:pPr>
        <w:pStyle w:val="Normal"/>
        <w:rPr/>
      </w:pPr>
      <w:ins w:id="49" w:author="Charles de Villiers" w:date="2017-10-18T16:32:00Z">
        <w:r>
          <w:rPr/>
          <w:t>REMOVE leading dashes</w:t>
        </w:r>
      </w:ins>
    </w:p>
    <w:p>
      <w:pPr>
        <w:pStyle w:val="Normal"/>
        <w:rPr/>
      </w:pPr>
      <w:r>
        <w:rPr/>
        <w:t>solid-state</w:t>
      </w:r>
    </w:p>
    <w:p>
      <w:pPr>
        <w:pStyle w:val="Normal"/>
        <w:rPr/>
      </w:pPr>
      <w:ins w:id="50" w:author="Charles de Villiers" w:date="2017-10-18T16:32:00Z">
        <w:r>
          <w:rPr/>
          <w:t>Southern Hemisphere</w:t>
        </w:r>
      </w:ins>
    </w:p>
    <w:p>
      <w:pPr>
        <w:pStyle w:val="Normal"/>
        <w:rPr/>
      </w:pPr>
      <w:ins w:id="51" w:author="Charles de Villiers" w:date="2017-10-18T16:32:00Z">
        <w:r>
          <w:rPr/>
          <w:t>structureless (not structure[ -]less)</w:t>
        </w:r>
      </w:ins>
    </w:p>
    <w:p>
      <w:pPr>
        <w:pStyle w:val="Normal"/>
        <w:rPr/>
      </w:pPr>
      <w:ins w:id="52" w:author="Charles de Villiers" w:date="2017-10-18T16:32:00Z">
        <w:r>
          <w:rPr/>
          <w:t>subarctic</w:t>
        </w:r>
      </w:ins>
    </w:p>
    <w:p>
      <w:pPr>
        <w:pStyle w:val="Normal"/>
        <w:rPr/>
      </w:pPr>
      <w:r>
        <w:rPr/>
        <w:t>sub-bituminous</w:t>
      </w:r>
    </w:p>
    <w:p>
      <w:pPr>
        <w:pStyle w:val="Normal"/>
        <w:rPr/>
      </w:pPr>
      <w:r>
        <w:rPr/>
        <w:t>sulphur (not sulfur)</w:t>
      </w:r>
    </w:p>
    <w:p>
      <w:pPr>
        <w:pStyle w:val="Normal"/>
        <w:rPr/>
      </w:pPr>
      <w:ins w:id="53" w:author="Charles de Villiers" w:date="2017-10-18T16:32:00Z">
        <w:r>
          <w:rPr/>
          <w:t>Table formatting: n cols, but 1 row =&gt; misalignment of row contents</w:t>
        </w:r>
      </w:ins>
    </w:p>
    <w:p>
      <w:pPr>
        <w:pStyle w:val="Normal"/>
        <w:rPr/>
      </w:pPr>
      <w:ins w:id="54" w:author="Charles de Villiers" w:date="2017-10-18T16:32:00Z">
        <w:r>
          <w:rPr/>
          <w:t>two-thirds</w:t>
        </w:r>
      </w:ins>
    </w:p>
    <w:p>
      <w:pPr>
        <w:pStyle w:val="Normal"/>
        <w:rPr/>
      </w:pPr>
      <w:r>
        <w:rPr/>
        <w:t>unburned</w:t>
      </w:r>
    </w:p>
    <w:p>
      <w:pPr>
        <w:pStyle w:val="Normal"/>
        <w:rPr/>
      </w:pPr>
      <w:ins w:id="55" w:author="Charles de Villiers" w:date="2017-10-18T16:32:00Z">
        <w:r>
          <w:rPr/>
          <w:t>up-to-date</w:t>
        </w:r>
      </w:ins>
    </w:p>
    <w:p>
      <w:pPr>
        <w:pStyle w:val="Normal"/>
        <w:rPr/>
      </w:pPr>
      <w:ins w:id="56" w:author="Charles de Villiers" w:date="2017-10-18T16:32:00Z">
        <w:r>
          <w:rPr/>
          <w:t>weight%</w:t>
        </w:r>
      </w:ins>
    </w:p>
    <w:p>
      <w:pPr>
        <w:pStyle w:val="Normal"/>
        <w:rPr/>
      </w:pPr>
      <w:ins w:id="57" w:author="Charles de Villiers" w:date="2017-10-18T16:32:00Z">
        <w:r>
          <w:rPr/>
          <w:t>well-documented</w:t>
        </w:r>
      </w:ins>
    </w:p>
    <w:p>
      <w:pPr>
        <w:pStyle w:val="Normal"/>
        <w:rPr>
          <w:i w:val="false"/>
          <w:i w:val="false"/>
          <w:iCs w:val="false"/>
        </w:rPr>
      </w:pPr>
      <w:ins w:id="58" w:author="Charles de Villiers" w:date="2017-10-18T16:32:00Z">
        <w:r>
          <w:rPr>
            <w:i w:val="false"/>
            <w:iCs w:val="false"/>
          </w:rPr>
          <w:t>well-prepared (etc)</w:t>
        </w:r>
      </w:ins>
    </w:p>
    <w:p>
      <w:pPr>
        <w:pStyle w:val="Normal"/>
        <w:rPr/>
      </w:pPr>
      <w:ins w:id="59" w:author="Charles de Villiers" w:date="2017-10-18T16:32:00Z">
        <w:r>
          <w:rPr/>
          <w:t>well-studie</w:t>
        </w:r>
      </w:ins>
      <w:del w:id="60" w:author="Charles de Villiers" w:date="2017-10-18T16:32:00Z">
        <w:r>
          <w:rPr/>
          <w:delText>-Ise, -isationcoal-bearingcoal-forming? Edit on p.4(an)isotropy (not isotrophy)</w:delText>
        </w:r>
      </w:del>
      <w:del w:id="61" w:author="Charles de Villiers" w:date="2017-10-18T16:32:00Z">
        <w:r>
          <w:rPr>
            <w:rFonts w:eastAsia="Ubuntu" w:cs="Ubuntu" w:ascii="Ubuntu" w:hAnsi="Ubuntu"/>
            <w:i w:val="false"/>
            <w:iCs w:val="false"/>
          </w:rPr>
          <w:delText>2–1</w:delText>
        </w:r>
      </w:del>
      <w:del w:id="62" w:author="Charles de Villiers" w:date="2017-10-18T16:32:00Z">
        <w:r>
          <w:rPr>
            <w:i w:val="false"/>
            <w:iCs w:val="false"/>
          </w:rPr>
          <w:delText>0 (etc) (en-dash, no spaces in ranges)20-point5% (no spaces)6.5m , 6.5mm, 6.5</w:delText>
        </w:r>
      </w:del>
      <w:del w:id="63" w:author="Charles de Villiers" w:date="2017-10-18T16:32:00Z">
        <w:r>
          <w:rPr>
            <w:rFonts w:ascii="Ubuntu" w:hAnsi="Ubuntu"/>
            <w:i w:val="false"/>
            <w:iCs w:val="false"/>
          </w:rPr>
          <w:delText>μ</w:delText>
        </w:r>
      </w:del>
      <w:del w:id="64" w:author="Charles de Villiers" w:date="2017-10-18T16:32:00Z">
        <w:r>
          <w:rPr>
            <w:i w:val="false"/>
            <w:iCs w:val="false"/>
          </w:rPr>
          <w:delText xml:space="preserve"> (no space)brownish-grey (etc)coal miningcoal-fired (adj)coke-making (adj)deep-water (adj)drying-out (n)</w:delText>
        </w:r>
      </w:del>
      <w:del w:id="65" w:author="Charles de Villiers" w:date="2017-10-18T16:32:00Z">
        <w:r>
          <w:rPr>
            <w:i/>
            <w:iCs/>
          </w:rPr>
          <w:delText>et al.</w:delText>
        </w:r>
      </w:del>
      <w:del w:id="66" w:author="Charles de Villiers" w:date="2017-10-18T16:32:00Z">
        <w:r>
          <w:rPr>
            <w:i w:val="false"/>
            <w:iCs w:val="false"/>
          </w:rPr>
          <w:delText xml:space="preserve"> (italics)fibre-optic</w:delText>
          <w:tab/>
          <w:delText>flat-lyingheat-affectedhigh-volatile (etc)homogeneous (not homogenous)inter-relationshipKaroo BasinKwazulu-Natallow-grade (etc)marketplacemattemedium-ranked, medium-rank (etc)moderate-ash (etc)multi-seamnon-standardisedNorthern/Southern Hemisphere (caps)northernmostphosphoruspoint-countingREMOVE leading dashes% RoVmrSouthern Hemispherestructureless (not structure[ -]less)sub-arcticTable formatting: n cols, but 1 row =&gt; misalignment of row contentstwo-thirdsup-to-dateweight%well-documentedwell-prepared (etc)well-studied</w:delText>
        </w:r>
      </w:del>
      <w:r>
        <w:rPr/>
        <w:t>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XRD, XRF (find first occurrence &amp; define there)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  <w:font w:name="Ubuntu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83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oto Sans CJK SC Regular" w:cs="FreeSans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Calibri" w:hAnsi="Calibri" w:eastAsia="Noto Sans CJK SC Regular" w:cs="FreeSans"/>
      <w:color w:val="00000A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ascii="Calibri" w:hAnsi="Calibri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5824</TotalTime>
  <Application>LibreOffice/5.1.6.2$Linux_X86_64 LibreOffice_project/10m0$Build-2</Application>
  <Pages>2</Pages>
  <Words>163</Words>
  <Characters>1209</Characters>
  <CharactersWithSpaces>1299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2017-09-21T17:15:31Z</dcterms:created>
  <dc:creator>Charles de Villiers</dc:creator>
  <dc:description/>
  <dc:language>en-GB</dc:language>
  <cp:lastModifiedBy>Charles de Villiers</cp:lastModifiedBy>
  <dcterms:modified xsi:type="dcterms:W3CDTF">2017-11-06T10:59:43Z</dcterms:modified>
  <cp:revision>80</cp:revision>
  <dc:subject/>
  <dc:title/>
</cp:coreProperties>
</file>